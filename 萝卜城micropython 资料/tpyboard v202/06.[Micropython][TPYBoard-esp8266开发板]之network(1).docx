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rPr>
          <w:rFonts w:hint="eastAsia" w:ascii="楷体" w:hAnsi="楷体" w:eastAsia="楷体" w:cs="楷体"/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 xml:space="preserve">[Micropython][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ESP</w:t>
      </w:r>
      <w:r>
        <w:rPr>
          <w:rFonts w:hint="eastAsia" w:ascii="楷体" w:hAnsi="楷体" w:eastAsia="楷体" w:cs="楷体"/>
          <w:sz w:val="28"/>
          <w:szCs w:val="28"/>
        </w:rPr>
        <w:t>8266]</w:t>
      </w:r>
      <w:bookmarkEnd w:id="0"/>
      <w:r>
        <w:rPr>
          <w:rFonts w:hint="eastAsia" w:ascii="楷体" w:hAnsi="楷体" w:eastAsia="楷体" w:cs="楷体"/>
          <w:sz w:val="28"/>
          <w:szCs w:val="28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TPYBoard V202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之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Netw</w:t>
      </w:r>
      <w:r>
        <w:rPr>
          <w:rFonts w:hint="eastAsia" w:ascii="楷体" w:hAnsi="楷体" w:eastAsia="楷体" w:cs="楷体"/>
          <w:sz w:val="28"/>
          <w:szCs w:val="28"/>
        </w:rPr>
        <w:t>ork</w:t>
      </w:r>
    </w:p>
    <w:p/>
    <w:p>
      <w:pPr>
        <w:numPr>
          <w:ilvl w:val="0"/>
          <w:numId w:val="1"/>
        </w:numPr>
        <w:rPr>
          <w:rStyle w:val="11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1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1. 学习在PC机系统中网络（network）的使用方法。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2. 学习TPYBoard V202连接网络的使用。</w:t>
      </w:r>
    </w:p>
    <w:p>
      <w:pPr>
        <w:rPr>
          <w:rStyle w:val="11"/>
          <w:rFonts w:ascii="楷体" w:hAnsi="楷体" w:eastAsia="楷体" w:cs="楷体"/>
          <w:color w:val="auto"/>
          <w:sz w:val="24"/>
          <w:szCs w:val="24"/>
          <w:shd w:val="clear" w:color="auto" w:fill="FFFFFF"/>
        </w:rPr>
      </w:pPr>
      <w:r>
        <w:rPr>
          <w:rStyle w:val="11"/>
          <w:rFonts w:hint="eastAsia" w:ascii="楷体" w:hAnsi="楷体" w:eastAsia="楷体" w:cs="楷体"/>
          <w:color w:val="auto"/>
          <w:sz w:val="24"/>
          <w:szCs w:val="24"/>
          <w:shd w:val="clear" w:color="auto" w:fill="FFFFFF"/>
        </w:rPr>
        <w:t>2.准备工作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1.所需元器件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TPYBoard V202一块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数据线一条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电脑 1台（本次实验以win7为例）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2.所需软件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ESPlorer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下载地址：</w:t>
      </w:r>
      <w:ins w:id="6" w:author="Administrator" w:date="2017-03-15T08:39:16Z">
        <w:r>
          <w:rPr>
            <w:rStyle w:val="11"/>
            <w:rFonts w:ascii="宋体" w:hAnsi="宋体" w:eastAsia="宋体" w:cs="宋体"/>
            <w:bCs/>
            <w:color w:val="auto"/>
            <w:szCs w:val="21"/>
            <w:shd w:val="clear" w:color="auto" w:fill="FFFFFF"/>
          </w:rPr>
          <w:t>http://www.tpyboard.com/download/tool/169.html</w:t>
        </w:r>
      </w:ins>
    </w:p>
    <w:p>
      <w:pPr>
        <w:numPr>
          <w:ilvl w:val="0"/>
          <w:numId w:val="2"/>
        </w:numPr>
        <w:rPr>
          <w:rStyle w:val="11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val="en-US" w:eastAsia="zh-CN"/>
        </w:rPr>
      </w:pPr>
      <w:r>
        <w:rPr>
          <w:rStyle w:val="11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val="en-US" w:eastAsia="zh-CN"/>
        </w:rPr>
        <w:t>Network库的使用方法</w:t>
      </w:r>
    </w:p>
    <w:p>
      <w:pPr>
        <w:rPr>
          <w:ins w:id="7" w:author="xiaowuyi" w:date="2017-03-13T23:08:23Z"/>
          <w:rStyle w:val="11"/>
          <w:rFonts w:hint="default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网络模块用于配置WiFi连接。</w:t>
      </w:r>
      <w:ins w:id="8" w:author="xiaowuyi" w:date="2017-03-13T23:07:07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一</w:t>
        </w:r>
      </w:ins>
      <w:ins w:id="9" w:author="xiaowuyi" w:date="2017-03-13T23:07:08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共两</w:t>
        </w:r>
      </w:ins>
      <w:ins w:id="10" w:author="xiaowuyi" w:date="2017-03-13T23:07:09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种</w:t>
        </w:r>
      </w:ins>
      <w:ins w:id="11" w:author="xiaowuyi" w:date="2017-03-13T23:07:12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模式</w:t>
        </w:r>
      </w:ins>
      <w:ins w:id="12" w:author="xiaowuyi" w:date="2017-03-13T23:07:13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，</w:t>
        </w:r>
      </w:ins>
      <w:ins w:id="13" w:author="xiaowuyi" w:date="2017-03-13T23:07:14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模式</w:t>
        </w:r>
      </w:ins>
      <w:ins w:id="14" w:author="xiaowuyi" w:date="2017-03-13T23:07:15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一，是</w:t>
        </w:r>
      </w:ins>
      <w:ins w:id="15" w:author="xiaowuyi" w:date="2017-03-13T23:07:21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tpyboar</w:t>
        </w:r>
      </w:ins>
      <w:ins w:id="16" w:author="xiaowuyi" w:date="2017-03-13T23:07:22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d</w:t>
        </w:r>
      </w:ins>
      <w:ins w:id="17" w:author="xiaowuyi" w:date="2017-03-13T23:07:25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v</w:t>
        </w:r>
      </w:ins>
      <w:ins w:id="18" w:author="xiaowuyi" w:date="2017-03-13T23:07:26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202</w:t>
        </w:r>
      </w:ins>
      <w:ins w:id="19" w:author="xiaowuyi" w:date="2017-03-13T23:07:27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当</w:t>
        </w:r>
      </w:ins>
      <w:ins w:id="20" w:author="xiaowuyi" w:date="2017-03-13T23:07:30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sta</w:t>
        </w:r>
      </w:ins>
      <w:ins w:id="21" w:author="xiaowuyi" w:date="2017-03-13T23:07:32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节点，</w:t>
        </w:r>
      </w:ins>
      <w:ins w:id="22" w:author="xiaowuyi" w:date="2017-03-13T23:07:34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即</w:t>
        </w:r>
      </w:ins>
      <w:ins w:id="23" w:author="xiaowuyi" w:date="2017-03-13T23:07:36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连接</w:t>
        </w:r>
      </w:ins>
      <w:ins w:id="24" w:author="xiaowuyi" w:date="2017-03-13T23:07:43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路</w:t>
        </w:r>
      </w:ins>
      <w:ins w:id="25" w:author="xiaowuyi" w:date="2017-03-13T23:07:44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由器</w:t>
        </w:r>
      </w:ins>
      <w:ins w:id="26" w:author="xiaowuyi" w:date="2017-03-13T23:07:45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的</w:t>
        </w:r>
      </w:ins>
      <w:ins w:id="27" w:author="xiaowuyi" w:date="2017-03-13T23:07:46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节点。</w:t>
        </w:r>
      </w:ins>
      <w:ins w:id="28" w:author="xiaowuyi" w:date="2017-03-13T23:07:48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模式二</w:t>
        </w:r>
      </w:ins>
      <w:ins w:id="29" w:author="xiaowuyi" w:date="2017-03-13T23:07:49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，</w:t>
        </w:r>
      </w:ins>
      <w:ins w:id="30" w:author="xiaowuyi" w:date="2017-03-13T23:07:50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是tpy</w:t>
        </w:r>
      </w:ins>
      <w:ins w:id="31" w:author="xiaowuyi" w:date="2017-03-13T23:07:51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board</w:t>
        </w:r>
      </w:ins>
      <w:ins w:id="32" w:author="xiaowuyi" w:date="2017-03-13T23:07:54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v</w:t>
        </w:r>
      </w:ins>
      <w:ins w:id="33" w:author="xiaowuyi" w:date="2017-03-13T23:07:55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202</w:t>
        </w:r>
      </w:ins>
      <w:ins w:id="34" w:author="xiaowuyi" w:date="2017-03-13T23:07:56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做</w:t>
        </w:r>
      </w:ins>
      <w:ins w:id="35" w:author="xiaowuyi" w:date="2017-03-13T23:07:57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为</w:t>
        </w:r>
      </w:ins>
      <w:ins w:id="36" w:author="xiaowuyi" w:date="2017-03-13T23:07:58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a</w:t>
        </w:r>
      </w:ins>
      <w:ins w:id="37" w:author="xiaowuyi" w:date="2017-03-13T23:07:59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p</w:t>
        </w:r>
      </w:ins>
      <w:ins w:id="38" w:author="xiaowuyi" w:date="2017-03-13T23:08:01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，</w:t>
        </w:r>
      </w:ins>
      <w:ins w:id="39" w:author="xiaowuyi" w:date="2017-03-13T23:08:11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充当</w:t>
        </w:r>
      </w:ins>
      <w:ins w:id="40" w:author="xiaowuyi" w:date="2017-03-13T23:08:15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路</w:t>
        </w:r>
      </w:ins>
      <w:ins w:id="41" w:author="xiaowuyi" w:date="2017-03-13T23:08:17Z">
        <w:r>
          <w:rPr>
            <w:rStyle w:val="11"/>
            <w:rFonts w:hint="default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由。</w:t>
        </w:r>
      </w:ins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使用以下命令创建这些对象的实例：</w:t>
      </w:r>
    </w:p>
    <w:p>
      <w:p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ins w:id="42" w:author="Administrator" w:date="2017-03-15T08:40:54Z">
        <w:r>
          <w:rPr>
            <w:rStyle w:val="11"/>
            <w:rFonts w:hint="eastAsia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（</w:t>
        </w:r>
      </w:ins>
      <w:ins w:id="43" w:author="Administrator" w:date="2017-03-15T08:40:55Z">
        <w:r>
          <w:rPr>
            <w:rStyle w:val="11"/>
            <w:rFonts w:hint="eastAsia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val="en-US" w:eastAsia="zh-CN"/>
          </w:rPr>
          <w:t>1</w:t>
        </w:r>
      </w:ins>
      <w:ins w:id="44" w:author="Administrator" w:date="2017-03-15T08:40:54Z">
        <w:r>
          <w:rPr>
            <w:rStyle w:val="11"/>
            <w:rFonts w:hint="eastAsia" w:ascii="宋体" w:hAnsi="宋体" w:eastAsia="宋体" w:cs="宋体"/>
            <w:b w:val="0"/>
            <w:bCs/>
            <w:color w:val="auto"/>
            <w:sz w:val="21"/>
            <w:szCs w:val="21"/>
            <w:shd w:val="clear" w:color="auto" w:fill="FFFFFF"/>
            <w:lang w:eastAsia="zh-CN"/>
          </w:rPr>
          <w:t>）</w:t>
        </w:r>
      </w:ins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当ESP8266连接到路由器时: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bookmarkStart w:id="1" w:name="OLE_LINK3"/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network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network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network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STA_IF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创建一个站（当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>ESP8266连接到路由器时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）接口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     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激活接口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scan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()            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扫描接入点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isconnected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()     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# 检查站点是否连接到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路由器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'essid'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'password'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bookmarkStart w:id="2" w:name="OLE_LINK1"/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连接到</w:t>
      </w:r>
      <w:bookmarkEnd w:id="2"/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>路由器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config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'mac'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# 获取接口的MAC地址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ifconfig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()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# 获取接口的IP / netmask / gw / DNS地址</w:t>
      </w:r>
    </w:p>
    <w:bookmarkEnd w:id="1"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Tahoma" w:hAnsi="Tahoma" w:eastAsia="Consolas" w:cs="Tahoma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检查是否连接是否建立: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3" w:name="OLE_LINK4"/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wlan.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isconnected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()</w:t>
      </w:r>
      <w:bookmarkEnd w:id="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检查接口是否活动：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4" w:name="OLE_LINK6"/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wlan.active()</w:t>
      </w:r>
    </w:p>
    <w:bookmarkEnd w:id="4"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检查接口的网络设置：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bookmarkStart w:id="5" w:name="OLE_LINK7"/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wlan.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ifconfig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()</w:t>
      </w:r>
    </w:p>
    <w:bookmarkEnd w:id="5"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ins w:id="45" w:author="xiaowuyi" w:date="2017-03-13T23:09:51Z"/>
          <w:rFonts w:hint="eastAsia" w:ascii="Tahoma" w:hAnsi="Tahoma" w:eastAsia="宋体" w:cs="Tahoma"/>
          <w:b w:val="0"/>
          <w:i/>
          <w:caps w:val="0"/>
          <w:color w:val="99998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ins w:id="46" w:author="xiaowuyi" w:date="2017-03-13T23:09:52Z"/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ins w:id="47" w:author="xiaowuyi" w:date="2017-03-13T23:09:52Z">
        <w:r>
          <w:rPr>
            <w:rFonts w:hint="eastAsia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val="en-US" w:eastAsia="zh-CN"/>
          </w:rPr>
          <w:t>这里</w:t>
        </w:r>
      </w:ins>
      <w:ins w:id="48" w:author="xiaowuyi" w:date="2017-03-13T23:10:03Z">
        <w:r>
          <w:rPr>
            <w:rFonts w:hint="default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eastAsia="zh-CN"/>
          </w:rPr>
          <w:t>举例</w:t>
        </w:r>
      </w:ins>
      <w:ins w:id="49" w:author="xiaowuyi" w:date="2017-03-13T23:10:04Z">
        <w:r>
          <w:rPr>
            <w:rFonts w:hint="default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eastAsia="zh-CN"/>
          </w:rPr>
          <w:t>说明</w:t>
        </w:r>
      </w:ins>
      <w:ins w:id="50" w:author="xiaowuyi" w:date="2017-03-13T23:09:52Z">
        <w:r>
          <w:rPr>
            <w:rFonts w:hint="eastAsia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val="en-US" w:eastAsia="zh-CN"/>
          </w:rPr>
          <w:t>自动连接到你网络的方法</w:t>
        </w:r>
      </w:ins>
      <w:ins w:id="51" w:author="xiaowuyi" w:date="2017-03-13T23:10:11Z">
        <w:r>
          <w:rPr>
            <w:rFonts w:hint="eastAsia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val="en-US" w:eastAsia="zh-CN"/>
          </w:rPr>
          <w:t>（</w:t>
        </w:r>
      </w:ins>
      <w:ins w:id="52" w:author="xiaowuyi" w:date="2017-03-13T23:10:22Z">
        <w:r>
          <w:rPr>
            <w:rFonts w:hint="default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eastAsia="zh-CN"/>
          </w:rPr>
          <w:t>修改</w:t>
        </w:r>
      </w:ins>
      <w:ins w:id="53" w:author="xiaowuyi" w:date="2017-03-13T23:10:11Z">
        <w:r>
          <w:rPr>
            <w:rFonts w:hint="eastAsia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val="en-US" w:eastAsia="zh-CN"/>
          </w:rPr>
          <w:t>boot.py文件</w:t>
        </w:r>
      </w:ins>
      <w:ins w:id="54" w:author="xiaowuyi" w:date="2017-03-13T23:10:35Z">
        <w:r>
          <w:rPr>
            <w:rFonts w:hint="default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eastAsia="zh-CN"/>
          </w:rPr>
          <w:t>，</w:t>
        </w:r>
      </w:ins>
      <w:ins w:id="55" w:author="xiaowuyi" w:date="2017-03-13T23:10:36Z">
        <w:r>
          <w:rPr>
            <w:rFonts w:hint="default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eastAsia="zh-CN"/>
          </w:rPr>
          <w:t>加入</w:t>
        </w:r>
      </w:ins>
      <w:ins w:id="56" w:author="xiaowuyi" w:date="2017-03-13T23:10:37Z">
        <w:r>
          <w:rPr>
            <w:rFonts w:hint="default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eastAsia="zh-CN"/>
          </w:rPr>
          <w:t>以下</w:t>
        </w:r>
      </w:ins>
      <w:ins w:id="57" w:author="xiaowuyi" w:date="2017-03-13T23:10:38Z">
        <w:r>
          <w:rPr>
            <w:rFonts w:hint="default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eastAsia="zh-CN"/>
          </w:rPr>
          <w:t>过程</w:t>
        </w:r>
      </w:ins>
      <w:ins w:id="58" w:author="xiaowuyi" w:date="2017-03-13T23:10:11Z">
        <w:r>
          <w:rPr>
            <w:rFonts w:hint="eastAsia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val="en-US" w:eastAsia="zh-CN"/>
          </w:rPr>
          <w:t>）</w:t>
        </w:r>
      </w:ins>
      <w:ins w:id="59" w:author="xiaowuyi" w:date="2017-03-13T23:09:52Z">
        <w:r>
          <w:rPr>
            <w:rFonts w:hint="eastAsia" w:ascii="宋体" w:hAnsi="宋体" w:eastAsia="宋体" w:cs="宋体"/>
            <w:b w:val="0"/>
            <w:i w:val="0"/>
            <w:caps w:val="0"/>
            <w:color w:val="404040"/>
            <w:spacing w:val="0"/>
            <w:sz w:val="21"/>
            <w:szCs w:val="21"/>
            <w:lang w:val="en-US" w:eastAsia="zh-CN"/>
          </w:rPr>
          <w:t>：</w:t>
        </w:r>
      </w:ins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0" w:author="xiaowuyi" w:date="2017-03-13T23:09:52Z"/>
        </w:trPr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61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ins w:id="62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def</w:t>
              </w:r>
            </w:ins>
            <w:ins w:id="63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</w:t>
              </w:r>
            </w:ins>
            <w:ins w:id="64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990000"/>
                  <w:spacing w:val="0"/>
                  <w:sz w:val="18"/>
                  <w:szCs w:val="18"/>
                  <w:shd w:val="clear" w:fill="FFFFFF"/>
                </w:rPr>
                <w:t>do_connect</w:t>
              </w:r>
            </w:ins>
            <w:ins w:id="65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():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66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ins w:id="67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   </w:t>
              </w:r>
            </w:ins>
            <w:ins w:id="68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import</w:t>
              </w:r>
            </w:ins>
            <w:ins w:id="69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</w:t>
              </w:r>
            </w:ins>
            <w:ins w:id="70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555555"/>
                  <w:spacing w:val="0"/>
                  <w:sz w:val="18"/>
                  <w:szCs w:val="18"/>
                  <w:shd w:val="clear" w:fill="FFFFFF"/>
                </w:rPr>
                <w:t>network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71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ins w:id="72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   </w:t>
              </w:r>
            </w:ins>
            <w:ins w:id="73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sta_if</w:t>
              </w:r>
            </w:ins>
            <w:ins w:id="74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</w:t>
              </w:r>
            </w:ins>
            <w:ins w:id="75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=</w:t>
              </w:r>
            </w:ins>
            <w:ins w:id="76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</w:t>
              </w:r>
            </w:ins>
            <w:ins w:id="77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network</w:t>
              </w:r>
            </w:ins>
            <w:ins w:id="78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.</w:t>
              </w:r>
            </w:ins>
            <w:ins w:id="79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WLAN</w:t>
              </w:r>
            </w:ins>
            <w:ins w:id="80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(</w:t>
              </w:r>
            </w:ins>
            <w:ins w:id="81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network</w:t>
              </w:r>
            </w:ins>
            <w:ins w:id="82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.</w:t>
              </w:r>
            </w:ins>
            <w:ins w:id="83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STA_IF</w:t>
              </w:r>
            </w:ins>
            <w:ins w:id="84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)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85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ins w:id="86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   </w:t>
              </w:r>
            </w:ins>
            <w:ins w:id="87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if</w:t>
              </w:r>
            </w:ins>
            <w:ins w:id="88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</w:t>
              </w:r>
            </w:ins>
            <w:ins w:id="89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not</w:t>
              </w:r>
            </w:ins>
            <w:ins w:id="90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</w:t>
              </w:r>
            </w:ins>
            <w:ins w:id="91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sta_if</w:t>
              </w:r>
            </w:ins>
            <w:ins w:id="92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.</w:t>
              </w:r>
            </w:ins>
            <w:ins w:id="93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isconnected</w:t>
              </w:r>
            </w:ins>
            <w:ins w:id="94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():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95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ins w:id="96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       </w:t>
              </w:r>
            </w:ins>
            <w:ins w:id="97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print</w:t>
              </w:r>
            </w:ins>
            <w:ins w:id="98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(</w:t>
              </w:r>
            </w:ins>
            <w:ins w:id="99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DD1144"/>
                  <w:spacing w:val="0"/>
                  <w:sz w:val="18"/>
                  <w:szCs w:val="18"/>
                  <w:shd w:val="clear" w:fill="FFFFFF"/>
                </w:rPr>
                <w:t>'connecting to network...'</w:t>
              </w:r>
            </w:ins>
            <w:ins w:id="100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)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101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ins w:id="102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       </w:t>
              </w:r>
            </w:ins>
            <w:ins w:id="103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sta_if</w:t>
              </w:r>
            </w:ins>
            <w:ins w:id="104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.</w:t>
              </w:r>
            </w:ins>
            <w:ins w:id="105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active</w:t>
              </w:r>
            </w:ins>
            <w:ins w:id="106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(</w:t>
              </w:r>
            </w:ins>
            <w:ins w:id="107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999999"/>
                  <w:spacing w:val="0"/>
                  <w:sz w:val="18"/>
                  <w:szCs w:val="18"/>
                  <w:shd w:val="clear" w:fill="FFFFFF"/>
                </w:rPr>
                <w:t>True</w:t>
              </w:r>
            </w:ins>
            <w:ins w:id="108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)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109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ins w:id="110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       </w:t>
              </w:r>
            </w:ins>
            <w:ins w:id="111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sta_if</w:t>
              </w:r>
            </w:ins>
            <w:ins w:id="112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.</w:t>
              </w:r>
            </w:ins>
            <w:ins w:id="113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connect</w:t>
              </w:r>
            </w:ins>
            <w:ins w:id="114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(</w:t>
              </w:r>
            </w:ins>
            <w:ins w:id="115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DD1144"/>
                  <w:spacing w:val="0"/>
                  <w:sz w:val="18"/>
                  <w:szCs w:val="18"/>
                  <w:shd w:val="clear" w:fill="FFFFFF"/>
                </w:rPr>
                <w:t>'&lt;essid&gt;'</w:t>
              </w:r>
            </w:ins>
            <w:ins w:id="116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, </w:t>
              </w:r>
            </w:ins>
            <w:ins w:id="117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DD1144"/>
                  <w:spacing w:val="0"/>
                  <w:sz w:val="18"/>
                  <w:szCs w:val="18"/>
                  <w:shd w:val="clear" w:fill="FFFFFF"/>
                </w:rPr>
                <w:t>'&lt;password&gt;'</w:t>
              </w:r>
            </w:ins>
            <w:ins w:id="118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)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119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ins w:id="120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       </w:t>
              </w:r>
            </w:ins>
            <w:ins w:id="121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while</w:t>
              </w:r>
            </w:ins>
            <w:ins w:id="122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</w:t>
              </w:r>
            </w:ins>
            <w:ins w:id="123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not</w:t>
              </w:r>
            </w:ins>
            <w:ins w:id="124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</w:t>
              </w:r>
            </w:ins>
            <w:ins w:id="125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sta_if</w:t>
              </w:r>
            </w:ins>
            <w:ins w:id="126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.</w:t>
              </w:r>
            </w:ins>
            <w:ins w:id="127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isconnected</w:t>
              </w:r>
            </w:ins>
            <w:ins w:id="128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():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129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ins w:id="130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           </w:t>
              </w:r>
            </w:ins>
            <w:ins w:id="131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pass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ins w:id="132" w:author="xiaowuyi" w:date="2017-03-13T23:09:52Z"/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ins w:id="133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    </w:t>
              </w:r>
            </w:ins>
            <w:ins w:id="134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print</w:t>
              </w:r>
            </w:ins>
            <w:ins w:id="135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(</w:t>
              </w:r>
            </w:ins>
            <w:ins w:id="136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DD1144"/>
                  <w:spacing w:val="0"/>
                  <w:sz w:val="18"/>
                  <w:szCs w:val="18"/>
                  <w:shd w:val="clear" w:fill="FFFFFF"/>
                </w:rPr>
                <w:t>'network config:'</w:t>
              </w:r>
            </w:ins>
            <w:ins w:id="137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 xml:space="preserve">, </w:t>
              </w:r>
            </w:ins>
            <w:ins w:id="138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sta_if</w:t>
              </w:r>
            </w:ins>
            <w:ins w:id="139" w:author="xiaowuyi" w:date="2017-03-13T23:09:52Z">
              <w:r>
                <w:rPr>
                  <w:rFonts w:hint="default" w:ascii="Consolas" w:hAnsi="Consolas" w:eastAsia="Consolas" w:cs="Consolas"/>
                  <w:b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.</w:t>
              </w:r>
            </w:ins>
            <w:ins w:id="140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</w:rPr>
                <w:t>ifconfig</w:t>
              </w:r>
            </w:ins>
            <w:ins w:id="141" w:author="xiaowuyi" w:date="2017-03-13T23:09:52Z">
              <w:r>
                <w:rPr>
                  <w:rFonts w:hint="default" w:ascii="Consolas" w:hAnsi="Consolas" w:eastAsia="Consolas" w:cs="Consolas"/>
                  <w:b w:val="0"/>
                  <w:i w:val="0"/>
                  <w:caps w:val="0"/>
                  <w:color w:val="404040"/>
                  <w:spacing w:val="0"/>
                  <w:sz w:val="18"/>
                  <w:szCs w:val="18"/>
                  <w:shd w:val="clear" w:fill="FFFFFF"/>
                </w:rPr>
                <w:t>())</w:t>
              </w:r>
            </w:ins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right="0"/>
              <w:rPr>
                <w:ins w:id="142" w:author="xiaowuyi" w:date="2017-03-13T23:09:52Z"/>
                <w:rFonts w:hint="eastAsia" w:ascii="Consolas" w:hAnsi="Consolas" w:eastAsia="宋体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ins w:id="143" w:author="xiaowuyi" w:date="2017-03-13T23:09:52Z"/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ins w:id="144" w:author="xiaowuyi" w:date="2017-03-13T23:09:50Z"/>
          <w:rFonts w:hint="eastAsia" w:ascii="Tahoma" w:hAnsi="Tahoma" w:eastAsia="宋体" w:cs="Tahoma"/>
          <w:b w:val="0"/>
          <w:i/>
          <w:caps w:val="0"/>
          <w:color w:val="99998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Tahoma" w:hAnsi="Tahoma" w:eastAsia="宋体" w:cs="Tahoma"/>
          <w:b w:val="0"/>
          <w:i/>
          <w:caps w:val="0"/>
          <w:color w:val="999988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center" w:pos="4153"/>
        </w:tabs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ins w:id="145" w:author="xiaowuyi" w:date="2017-03-13T23:09:15Z">
        <w:r>
          <w:rPr>
            <w:rFonts w:hint="default" w:ascii="宋体" w:hAnsi="宋体" w:eastAsia="宋体" w:cs="宋体"/>
            <w:b w:val="0"/>
            <w:bCs/>
            <w:color w:val="auto"/>
            <w:sz w:val="21"/>
            <w:szCs w:val="21"/>
            <w:lang w:eastAsia="zh-CN"/>
          </w:rPr>
          <w:t>（</w:t>
        </w:r>
      </w:ins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2</w:t>
      </w:r>
      <w:ins w:id="146" w:author="xiaowuyi" w:date="2017-03-13T23:09:13Z">
        <w:r>
          <w:rPr>
            <w:rFonts w:hint="default" w:ascii="宋体" w:hAnsi="宋体" w:eastAsia="宋体" w:cs="宋体"/>
            <w:b w:val="0"/>
            <w:bCs/>
            <w:color w:val="auto"/>
            <w:sz w:val="21"/>
            <w:szCs w:val="21"/>
            <w:lang w:eastAsia="zh-CN"/>
          </w:rPr>
          <w:t>）</w:t>
        </w:r>
      </w:ins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  <w:t>当其他设备连接到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ESP8266时: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network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ap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network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network.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AP_IF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＃创建接入点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激活接口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ins w:id="147" w:author="xiaowuyi" w:date="2017-03-13T23:08:54Z"/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config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essid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'ESP-AP'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设计接入点的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>ESSID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Tahoma" w:hAnsi="Tahoma" w:eastAsia="宋体" w:cs="Tahoma"/>
          <w:b w:val="0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ins w:id="148" w:author="xiaowuyi" w:date="2017-03-13T23:11:02Z">
        <w:r>
          <w:rPr>
            <w:rFonts w:hint="default" w:ascii="Tahoma" w:hAnsi="Tahoma" w:eastAsia="宋体" w:cs="Tahoma"/>
            <w:b w:val="0"/>
            <w:i w:val="0"/>
            <w:caps w:val="0"/>
            <w:color w:val="404040"/>
            <w:spacing w:val="0"/>
            <w:sz w:val="21"/>
            <w:szCs w:val="21"/>
            <w:lang w:eastAsia="zh-CN"/>
          </w:rPr>
          <w:t>（</w:t>
        </w:r>
      </w:ins>
      <w:ins w:id="149" w:author="xiaowuyi" w:date="2017-03-13T23:11:03Z">
        <w:r>
          <w:rPr>
            <w:rFonts w:hint="default" w:ascii="Tahoma" w:hAnsi="Tahoma" w:eastAsia="宋体" w:cs="Tahoma"/>
            <w:b w:val="0"/>
            <w:i w:val="0"/>
            <w:caps w:val="0"/>
            <w:color w:val="404040"/>
            <w:spacing w:val="0"/>
            <w:sz w:val="21"/>
            <w:szCs w:val="21"/>
            <w:lang w:eastAsia="zh-CN"/>
          </w:rPr>
          <w:t>3）</w:t>
        </w:r>
      </w:ins>
      <w:r>
        <w:rPr>
          <w:rFonts w:hint="eastAsia" w:ascii="Tahoma" w:hAnsi="Tahoma" w:eastAsia="宋体" w:cs="Tahoma"/>
          <w:b w:val="0"/>
          <w:i w:val="0"/>
          <w:caps w:val="0"/>
          <w:color w:val="404040"/>
          <w:spacing w:val="0"/>
          <w:sz w:val="21"/>
          <w:szCs w:val="21"/>
          <w:lang w:val="en-US" w:eastAsia="zh-CN"/>
        </w:rPr>
        <w:t>向指定地址发送数据的方法：</w:t>
      </w:r>
      <w:bookmarkStart w:id="11" w:name="_GoBack"/>
      <w:bookmarkEnd w:id="1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bookmarkStart w:id="6" w:name="OLE_LINK10"/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sz w:val="18"/>
                <w:szCs w:val="18"/>
                <w:shd w:val="clear" w:fill="FFFFFF"/>
              </w:rPr>
              <w:t>http_get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addr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getaddrinfo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][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]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addr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shd w:val="clear" w:fill="FFFFFF"/>
              </w:rPr>
              <w:t>bytes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'GET /%s HTTP/1.0\r\nHost: %s\r\n\r\n'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'utf8'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recv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'utf8'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break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</w:t>
            </w:r>
          </w:p>
          <w:bookmarkEnd w:id="6"/>
          <w:p>
            <w:pPr>
              <w:numPr>
                <w:ilvl w:val="0"/>
                <w:numId w:val="0"/>
              </w:numPr>
              <w:tabs>
                <w:tab w:val="center" w:pos="4153"/>
              </w:tabs>
              <w:rPr>
                <w:rFonts w:hint="default"/>
                <w:color w:val="FF0000"/>
                <w:vertAlign w:val="baseline"/>
              </w:rPr>
            </w:pPr>
          </w:p>
        </w:tc>
      </w:tr>
    </w:tbl>
    <w:p>
      <w:pPr>
        <w:tabs>
          <w:tab w:val="center" w:pos="4153"/>
        </w:tabs>
        <w:rPr>
          <w:rFonts w:ascii="楷体" w:hAnsi="楷体" w:eastAsia="楷体" w:cs="楷体"/>
          <w:sz w:val="24"/>
          <w:szCs w:val="24"/>
        </w:rPr>
      </w:pPr>
      <w:r>
        <w:rPr>
          <w:rStyle w:val="11"/>
          <w:rFonts w:hint="eastAsia" w:ascii="Tahoma" w:hAnsi="Tahoma" w:eastAsia="宋体" w:cs="Tahoma"/>
          <w:color w:val="444444"/>
          <w:sz w:val="28"/>
          <w:szCs w:val="28"/>
          <w:shd w:val="clear" w:color="auto" w:fill="FFFFFF"/>
        </w:rPr>
        <w:t xml:space="preserve">                                         </w:t>
      </w:r>
    </w:p>
    <w:p>
      <w:pPr>
        <w:numPr>
          <w:ilvl w:val="0"/>
          <w:numId w:val="3"/>
        </w:numPr>
        <w:tabs>
          <w:tab w:val="center" w:pos="4153"/>
        </w:tabs>
        <w:rPr>
          <w:rStyle w:val="11"/>
          <w:rFonts w:hint="default" w:ascii="楷体" w:hAnsi="楷体" w:eastAsia="楷体" w:cs="楷体"/>
          <w:color w:val="auto"/>
          <w:sz w:val="24"/>
          <w:szCs w:val="24"/>
          <w:shd w:val="clear" w:color="auto" w:fill="FFFFFF"/>
        </w:rPr>
      </w:pPr>
      <w:r>
        <w:rPr>
          <w:rStyle w:val="11"/>
          <w:rFonts w:hint="eastAsia" w:ascii="楷体" w:hAnsi="楷体" w:eastAsia="楷体" w:cs="楷体"/>
          <w:color w:val="auto"/>
          <w:sz w:val="24"/>
          <w:szCs w:val="24"/>
          <w:shd w:val="clear" w:color="auto" w:fill="FFFFFF"/>
        </w:rPr>
        <w:t>实验</w:t>
      </w:r>
      <w:r>
        <w:rPr>
          <w:rStyle w:val="11"/>
          <w:rFonts w:hint="default" w:ascii="楷体" w:hAnsi="楷体" w:eastAsia="楷体" w:cs="楷体"/>
          <w:color w:val="auto"/>
          <w:sz w:val="24"/>
          <w:szCs w:val="24"/>
          <w:shd w:val="clear" w:color="auto" w:fill="FFFFFF"/>
        </w:rPr>
        <w:t>一</w:t>
      </w: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bookmarkStart w:id="7" w:name="OLE_LINK8"/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（1）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实验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要求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1"/>
          <w:rFonts w:hint="eastAsia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</w:t>
      </w:r>
      <w:r>
        <w:rPr>
          <w:rStyle w:val="11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</w:rPr>
        <w:t>当</w:t>
      </w:r>
      <w:r>
        <w:rPr>
          <w:rStyle w:val="11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TPYB</w:t>
      </w:r>
      <w:r>
        <w:rPr>
          <w:rStyle w:val="11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</w:rPr>
        <w:t>oard v202未连接到网络时，led亮起警示，当连接成功后，熄灭。</w:t>
      </w:r>
    </w:p>
    <w:bookmarkEnd w:id="7"/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bookmarkStart w:id="8" w:name="OLE_LINK9"/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（2）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程序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代码</w:t>
      </w:r>
      <w:r>
        <w:commentReference w:id="0"/>
      </w:r>
    </w:p>
    <w:bookmarkEnd w:id="8"/>
    <w:p>
      <w:pPr>
        <w:rPr>
          <w:rStyle w:val="11"/>
          <w:rFonts w:hint="eastAsia"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  <w:vertAlign w:val="baseline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  <w:lang w:val="en-US" w:eastAsia="zh-CN"/>
        </w:rPr>
        <w:t xml:space="preserve"> 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network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from machine import Pin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sta_if = network.WLAN(network.STA_IF)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p2 = Pin(2, Pin.OUT)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仿宋" w:hAnsi="仿宋" w:eastAsia="仿宋" w:cs="仿宋"/>
                <w:b w:val="0"/>
                <w:bCs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#我们在这里把接入点接口禁用，方便观看实验效果，非实验可以去掉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sta_if.active(False)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if not sta_if.isconnected():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p2.low()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print('connecting to network...')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sta_if.active(True)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sta_if.connect('TurnipSmart', 'turnip2016')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while not sta_if.isconnected():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pass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if sta_if.isconnected():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print('connect success')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p2.high()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11"/>
                <w:rFonts w:hint="eastAsia" w:ascii="微软雅黑" w:hAnsi="微软雅黑" w:eastAsia="微软雅黑" w:cs="微软雅黑"/>
                <w:b w:val="0"/>
                <w:color w:val="444444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print('network config:', sta_if.ifconfig())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color w:val="FF0000"/>
          <w:sz w:val="21"/>
          <w:szCs w:val="21"/>
          <w:shd w:val="clear" w:color="auto" w:fill="FFFFFF"/>
          <w:lang w:val="en-US" w:eastAsia="zh-CN"/>
        </w:rPr>
        <w:t xml:space="preserve"> </w:t>
      </w:r>
      <w:bookmarkStart w:id="9" w:name="OLE_LINK11"/>
      <w:r>
        <w:rPr>
          <w:rStyle w:val="11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>（三）实验效果</w:t>
      </w:r>
      <w:bookmarkEnd w:id="9"/>
    </w:p>
    <w:p>
      <w:pPr>
        <w:numPr>
          <w:ilvl w:val="0"/>
          <w:numId w:val="0"/>
        </w:numP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当我们复位，把程序写进去的时候会看到TPYBoard V202板载的蓝灯亮起来，当连接成功后蓝灯熄灭，控制台打印connect success。</w:t>
      </w:r>
    </w:p>
    <w:p>
      <w:pPr>
        <w:numPr>
          <w:ilvl w:val="0"/>
          <w:numId w:val="3"/>
        </w:numPr>
        <w:tabs>
          <w:tab w:val="center" w:pos="4153"/>
        </w:tabs>
        <w:rPr>
          <w:rStyle w:val="11"/>
          <w:rFonts w:hint="default" w:ascii="楷体" w:hAnsi="楷体" w:eastAsia="楷体" w:cs="楷体"/>
          <w:color w:val="auto"/>
          <w:sz w:val="24"/>
          <w:szCs w:val="24"/>
          <w:shd w:val="clear" w:color="auto" w:fill="FFFFFF"/>
        </w:rPr>
      </w:pPr>
      <w:r>
        <w:rPr>
          <w:rStyle w:val="11"/>
          <w:rFonts w:hint="eastAsia" w:ascii="楷体" w:hAnsi="楷体" w:eastAsia="楷体" w:cs="楷体"/>
          <w:color w:val="auto"/>
          <w:sz w:val="24"/>
          <w:szCs w:val="24"/>
          <w:shd w:val="clear" w:color="auto" w:fill="FFFFFF"/>
        </w:rPr>
        <w:t>实验</w:t>
      </w:r>
      <w:r>
        <w:rPr>
          <w:rStyle w:val="11"/>
          <w:rFonts w:hint="eastAsia" w:ascii="楷体" w:hAnsi="楷体" w:eastAsia="楷体" w:cs="楷体"/>
          <w:color w:val="auto"/>
          <w:sz w:val="24"/>
          <w:szCs w:val="24"/>
          <w:shd w:val="clear" w:color="auto" w:fill="FFFFFF"/>
          <w:lang w:eastAsia="zh-CN"/>
        </w:rPr>
        <w:t>二</w:t>
      </w: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（1）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实验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要求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Style w:val="11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 xml:space="preserve"> 当TPYBoard v202连接网络成功后，通过get方式向网址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b w:val="0"/>
          <w:color w:val="auto"/>
          <w:sz w:val="21"/>
          <w:szCs w:val="21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1"/>
          <w:szCs w:val="21"/>
          <w:u w:val="none"/>
          <w:shd w:val="clear" w:color="auto" w:fill="FFFFFF"/>
          <w:lang w:val="en-US" w:eastAsia="zh-CN"/>
        </w:rPr>
        <w:t>http://www.tpyboard.com/esp8266/test.php?val=A</w:t>
      </w: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1"/>
          <w:szCs w:val="21"/>
          <w:u w:val="none"/>
          <w:shd w:val="clear" w:color="auto" w:fill="FFFFFF"/>
          <w:lang w:val="en-US" w:eastAsia="zh-CN"/>
        </w:rPr>
        <w:t>发送字符A,网站接到后，页面显示begin，并返回bigin，TPYBoard</w:t>
      </w:r>
      <w:r>
        <w:rPr>
          <w:rStyle w:val="11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 xml:space="preserve"> V202收到bigin，LED</w:t>
      </w: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>快闪2次。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（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2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）程序</w:t>
      </w:r>
      <w:r>
        <w:rPr>
          <w:rStyle w:val="11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代码</w:t>
      </w: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楷体" w:hAnsi="楷体" w:eastAsia="楷体" w:cs="楷体"/>
          <w:color w:val="FF0000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Style w:val="11"/>
          <w:rFonts w:hint="eastAsia" w:ascii="楷体" w:hAnsi="楷体" w:eastAsia="楷体" w:cs="楷体"/>
          <w:color w:val="FF0000"/>
          <w:sz w:val="24"/>
          <w:szCs w:val="24"/>
          <w:shd w:val="clear" w:color="auto" w:fill="FFFFFF"/>
          <w:lang w:val="en-US" w:eastAsia="zh-CN"/>
        </w:rPr>
        <w:t xml:space="preserve">  </w:t>
      </w:r>
    </w:p>
    <w:tbl>
      <w:tblPr>
        <w:tblStyle w:val="1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5" w:hRule="atLeast"/>
        </w:trPr>
        <w:tc>
          <w:tcPr>
            <w:tcW w:w="8760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network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from machine import Pin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socket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urllib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time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led_state():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 = Pin(2, Pin.OUT)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p2.value(0)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p2.value(1)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p2.value(0)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p2.value(1)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do_connect():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 = network.WLAN(network.STA_IF)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 = Pin(2, Pin.OUT)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sta_if.active(False)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if not sta_if.isconnected():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p2.low()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print('connecting to network...')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sta_if.active(True)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sta_if.connect('TurnipSmart', 'turnip2016')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while not sta_if.isconnected():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pass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if sta_if.isconnected():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print('connect success')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p2.high()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print('network config:', sta_if.ifconfig())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http_get(url):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_, _, host, path = url.split('/', 3)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addr = socket.getaddrinfo(host, 80)[0][-1]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 = socket.socket()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s.connect(addr)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s.send(bytes('GET /%s HTTP/1.0\r\nHost: %s\r\n\r\n' % (path, host), 'utf8'))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while True: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data = s.recv(50)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if data: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recive=str(data, 'utf8')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#print('recive:',recive)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print(str(data, 'utf8'), end='')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if(recive.find('begin')&gt;-1):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  led_state()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else: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break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s.close()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do_connect()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http_get('</w:t>
            </w:r>
            <w:bookmarkStart w:id="10" w:name="OLE_LINK12"/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http://www.tpyboard.com/esp8266/test.php?val=A</w:t>
            </w:r>
            <w:bookmarkEnd w:id="10"/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')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11"/>
                <w:rFonts w:hint="eastAsia" w:ascii="楷体" w:hAnsi="楷体" w:eastAsia="楷体" w:cs="楷体"/>
                <w:color w:val="FF000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eastAsia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4"/>
        </w:numPr>
        <w:tabs>
          <w:tab w:val="center" w:pos="4153"/>
        </w:tabs>
        <w:rPr>
          <w:rStyle w:val="11"/>
          <w:rFonts w:hint="eastAsia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1"/>
          <w:rFonts w:hint="eastAsia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  <w:t>实验效果</w:t>
      </w:r>
    </w:p>
    <w:p>
      <w:pPr>
        <w:numPr>
          <w:ilvl w:val="0"/>
          <w:numId w:val="0"/>
        </w:numPr>
        <w:tabs>
          <w:tab w:val="center" w:pos="4153"/>
        </w:tabs>
        <w:rPr>
          <w:rStyle w:val="11"/>
          <w:rFonts w:hint="default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</w:pPr>
      <w:r>
        <w:rPr>
          <w:sz w:val="21"/>
        </w:rPr>
        <w:pict>
          <v:shape id="_x0000_s1026" o:spid="_x0000_s1026" o:spt="3" type="#_x0000_t3" style="position:absolute;left:0pt;margin-left:121.5pt;margin-top:187.5pt;height:11.05pt;width:15.35pt;z-index:251658240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drawing>
          <wp:inline distT="0" distB="0" distL="114300" distR="114300">
            <wp:extent cx="5274310" cy="2853690"/>
            <wp:effectExtent l="0" t="0" r="254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当点击</w:t>
      </w:r>
      <w:r>
        <w:rPr>
          <w:rFonts w:hint="eastAsia"/>
          <w:lang w:val="en-US" w:eastAsia="zh-CN"/>
        </w:rPr>
        <w:t>Send to ESP时，控制台显示从页面上传过来的内容为begin，并且led灯交替闪烁两次。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 w:ascii="Tahoma" w:hAnsi="Tahoma" w:cs="Tahoma"/>
          <w:lang w:val="en-US" w:eastAsia="zh-CN"/>
        </w:rPr>
      </w:pPr>
      <w:r>
        <w:rPr>
          <w:rFonts w:hint="eastAsia"/>
          <w:lang w:val="en-US" w:eastAsia="zh-CN"/>
        </w:rPr>
        <w:t>当访问的网址</w:t>
      </w:r>
      <w:r>
        <w:rPr>
          <w:rFonts w:hint="eastAsia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http://www.tpyboard.com/esp8266/test.php?val=X</w:t>
      </w:r>
      <w:r>
        <w:rPr>
          <w:rFonts w:hint="default"/>
          <w:lang w:val="en-US" w:eastAsia="zh-CN"/>
        </w:rPr>
        <w:t>后面参数不是A的时候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68295"/>
            <wp:effectExtent l="0" t="0" r="952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页面会提示</w:t>
      </w:r>
      <w:r>
        <w:rPr>
          <w:rFonts w:hint="eastAsia"/>
          <w:lang w:val="en-US" w:eastAsia="zh-CN"/>
        </w:rPr>
        <w:t xml:space="preserve"> This is not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iaowuyi" w:date="2017-03-13T23:12:12Z" w:initials="">
    <w:p>
      <w:pPr>
        <w:pStyle w:val="3"/>
      </w:pPr>
      <w:ins w:id="0" w:author="xiaowuyi" w:date="2017-03-13T23:12:15Z">
        <w:r>
          <w:rPr/>
          <w:t>这</w:t>
        </w:r>
      </w:ins>
      <w:ins w:id="1" w:author="xiaowuyi" w:date="2017-03-13T23:12:16Z">
        <w:r>
          <w:rPr/>
          <w:t>里要</w:t>
        </w:r>
      </w:ins>
      <w:ins w:id="2" w:author="xiaowuyi" w:date="2017-03-13T23:12:19Z">
        <w:r>
          <w:rPr/>
          <w:t>注明是</w:t>
        </w:r>
      </w:ins>
      <w:ins w:id="3" w:author="xiaowuyi" w:date="2017-03-13T23:12:21Z">
        <w:r>
          <w:rPr/>
          <w:t>修改的哪个</w:t>
        </w:r>
      </w:ins>
      <w:ins w:id="4" w:author="xiaowuyi" w:date="2017-03-13T23:12:23Z">
        <w:r>
          <w:rPr/>
          <w:t>文件</w:t>
        </w:r>
      </w:ins>
      <w:ins w:id="5" w:author="xiaowuyi" w:date="2017-03-13T23:12:24Z">
        <w:r>
          <w:rPr/>
          <w:t>？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ato">
    <w:altName w:val="Segoe Print"/>
    <w:panose1 w:val="020F0602020204030203"/>
    <w:charset w:val="00"/>
    <w:family w:val="auto"/>
    <w:pitch w:val="default"/>
    <w:sig w:usb0="00000000" w:usb1="00000000" w:usb2="00000009" w:usb3="00000000" w:csb0="2000019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C2E84"/>
    <w:multiLevelType w:val="singleLevel"/>
    <w:tmpl w:val="58BC2E84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C5F33B"/>
    <w:multiLevelType w:val="singleLevel"/>
    <w:tmpl w:val="58C5F33B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C61FA5"/>
    <w:multiLevelType w:val="singleLevel"/>
    <w:tmpl w:val="58C61FA5"/>
    <w:lvl w:ilvl="0" w:tentative="0">
      <w:start w:val="3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10198C"/>
    <w:rsid w:val="00125CE6"/>
    <w:rsid w:val="0015706C"/>
    <w:rsid w:val="00194627"/>
    <w:rsid w:val="001A60FB"/>
    <w:rsid w:val="00221E4A"/>
    <w:rsid w:val="003125F8"/>
    <w:rsid w:val="00447B2F"/>
    <w:rsid w:val="004B7846"/>
    <w:rsid w:val="0056524B"/>
    <w:rsid w:val="005F577C"/>
    <w:rsid w:val="0061216B"/>
    <w:rsid w:val="006B21A9"/>
    <w:rsid w:val="00724A2A"/>
    <w:rsid w:val="00761E73"/>
    <w:rsid w:val="00792C95"/>
    <w:rsid w:val="008063E7"/>
    <w:rsid w:val="008233B8"/>
    <w:rsid w:val="00831595"/>
    <w:rsid w:val="00870E19"/>
    <w:rsid w:val="00A27E35"/>
    <w:rsid w:val="00AF405A"/>
    <w:rsid w:val="00B76DFF"/>
    <w:rsid w:val="00B845DF"/>
    <w:rsid w:val="00BF6486"/>
    <w:rsid w:val="00C728B4"/>
    <w:rsid w:val="00C80997"/>
    <w:rsid w:val="00C82E3E"/>
    <w:rsid w:val="00D336EA"/>
    <w:rsid w:val="00E0270E"/>
    <w:rsid w:val="04C70ED2"/>
    <w:rsid w:val="05EC1053"/>
    <w:rsid w:val="06133ACE"/>
    <w:rsid w:val="08C5548B"/>
    <w:rsid w:val="0A2C6249"/>
    <w:rsid w:val="0A5D2FE6"/>
    <w:rsid w:val="0B364924"/>
    <w:rsid w:val="0BF14069"/>
    <w:rsid w:val="0C311EC4"/>
    <w:rsid w:val="0D2D59E4"/>
    <w:rsid w:val="0D6A2B85"/>
    <w:rsid w:val="0F4C2B10"/>
    <w:rsid w:val="111C0A1E"/>
    <w:rsid w:val="116E6D38"/>
    <w:rsid w:val="11737FBA"/>
    <w:rsid w:val="12F4476E"/>
    <w:rsid w:val="13204135"/>
    <w:rsid w:val="136606EB"/>
    <w:rsid w:val="16CD34B0"/>
    <w:rsid w:val="17742B6E"/>
    <w:rsid w:val="17D24E12"/>
    <w:rsid w:val="17F10792"/>
    <w:rsid w:val="186A12C0"/>
    <w:rsid w:val="1884360A"/>
    <w:rsid w:val="18F85E7F"/>
    <w:rsid w:val="19402BF1"/>
    <w:rsid w:val="1A5F57EE"/>
    <w:rsid w:val="1B3C1FB1"/>
    <w:rsid w:val="1C717239"/>
    <w:rsid w:val="1D5D70F3"/>
    <w:rsid w:val="1DDC37F5"/>
    <w:rsid w:val="1EE86DD4"/>
    <w:rsid w:val="1FCC3ACC"/>
    <w:rsid w:val="205347FB"/>
    <w:rsid w:val="20613215"/>
    <w:rsid w:val="20CA3E5E"/>
    <w:rsid w:val="21192DB4"/>
    <w:rsid w:val="21B5246C"/>
    <w:rsid w:val="21F540B5"/>
    <w:rsid w:val="225924B6"/>
    <w:rsid w:val="234D4376"/>
    <w:rsid w:val="23525702"/>
    <w:rsid w:val="25320052"/>
    <w:rsid w:val="25DA2780"/>
    <w:rsid w:val="26FD3DEE"/>
    <w:rsid w:val="272F5B07"/>
    <w:rsid w:val="27406101"/>
    <w:rsid w:val="28645958"/>
    <w:rsid w:val="28B02CD9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A0285"/>
    <w:rsid w:val="2FEC7206"/>
    <w:rsid w:val="30E05497"/>
    <w:rsid w:val="31072416"/>
    <w:rsid w:val="31341DFD"/>
    <w:rsid w:val="31491959"/>
    <w:rsid w:val="319B2B67"/>
    <w:rsid w:val="31E85F69"/>
    <w:rsid w:val="31EF60F3"/>
    <w:rsid w:val="325003C8"/>
    <w:rsid w:val="349759B4"/>
    <w:rsid w:val="34D4236D"/>
    <w:rsid w:val="351B5884"/>
    <w:rsid w:val="35200A8D"/>
    <w:rsid w:val="355B1A41"/>
    <w:rsid w:val="3601238F"/>
    <w:rsid w:val="36401E83"/>
    <w:rsid w:val="37A56B92"/>
    <w:rsid w:val="37B47CB6"/>
    <w:rsid w:val="383F0519"/>
    <w:rsid w:val="38936D97"/>
    <w:rsid w:val="39493DEF"/>
    <w:rsid w:val="397F0BB0"/>
    <w:rsid w:val="3A9F52F2"/>
    <w:rsid w:val="3AAD7AE4"/>
    <w:rsid w:val="3C60292D"/>
    <w:rsid w:val="3C85422E"/>
    <w:rsid w:val="3D194ED4"/>
    <w:rsid w:val="3D1D7ABA"/>
    <w:rsid w:val="3E7D499D"/>
    <w:rsid w:val="3E8C4E63"/>
    <w:rsid w:val="3F1474C6"/>
    <w:rsid w:val="3F891D93"/>
    <w:rsid w:val="3F894246"/>
    <w:rsid w:val="40B6058F"/>
    <w:rsid w:val="41632487"/>
    <w:rsid w:val="41FA3C56"/>
    <w:rsid w:val="42A6266A"/>
    <w:rsid w:val="44071794"/>
    <w:rsid w:val="489D4ED8"/>
    <w:rsid w:val="49145894"/>
    <w:rsid w:val="4A5D2B0E"/>
    <w:rsid w:val="4A8864E4"/>
    <w:rsid w:val="4AAA1CC0"/>
    <w:rsid w:val="4B0D4F71"/>
    <w:rsid w:val="4D210226"/>
    <w:rsid w:val="4D99519B"/>
    <w:rsid w:val="4F6F59D6"/>
    <w:rsid w:val="4F7774AC"/>
    <w:rsid w:val="500C6A47"/>
    <w:rsid w:val="508829D9"/>
    <w:rsid w:val="50E15EF7"/>
    <w:rsid w:val="512467B0"/>
    <w:rsid w:val="513F42C2"/>
    <w:rsid w:val="519A6C52"/>
    <w:rsid w:val="5274382F"/>
    <w:rsid w:val="57DE1D24"/>
    <w:rsid w:val="586D0C0A"/>
    <w:rsid w:val="5A933532"/>
    <w:rsid w:val="5AC63B68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A43109"/>
    <w:rsid w:val="66CE4357"/>
    <w:rsid w:val="66E05F1E"/>
    <w:rsid w:val="66E61B53"/>
    <w:rsid w:val="67CB14FB"/>
    <w:rsid w:val="684524D9"/>
    <w:rsid w:val="695B7639"/>
    <w:rsid w:val="69A722D6"/>
    <w:rsid w:val="69CC2809"/>
    <w:rsid w:val="6A0D2E18"/>
    <w:rsid w:val="6A185C57"/>
    <w:rsid w:val="6A472C7C"/>
    <w:rsid w:val="6AD852CC"/>
    <w:rsid w:val="6B4E6DC4"/>
    <w:rsid w:val="6D9255AC"/>
    <w:rsid w:val="6DD06D8D"/>
    <w:rsid w:val="6FFF0F58"/>
    <w:rsid w:val="700639CA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30552A"/>
    <w:rsid w:val="7BA212E5"/>
    <w:rsid w:val="7BD70F31"/>
    <w:rsid w:val="7C5B0B20"/>
    <w:rsid w:val="7E4D1A59"/>
    <w:rsid w:val="7E5654A3"/>
    <w:rsid w:val="7E842863"/>
    <w:rsid w:val="7EEC6298"/>
    <w:rsid w:val="94ECD213"/>
    <w:rsid w:val="DF7ACF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uiPriority w:val="99"/>
    <w:pPr>
      <w:jc w:val="left"/>
    </w:p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9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20"/>
    <w:rPr>
      <w:i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8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9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247</Words>
  <Characters>1413</Characters>
  <Lines>11</Lines>
  <Paragraphs>3</Paragraphs>
  <ScaleCrop>false</ScaleCrop>
  <LinksUpToDate>false</LinksUpToDate>
  <CharactersWithSpaces>1657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2016-05-28T18:03:00Z</dcterms:created>
  <dc:creator>test</dc:creator>
  <cp:lastModifiedBy>Administrator</cp:lastModifiedBy>
  <dcterms:modified xsi:type="dcterms:W3CDTF">2017-03-15T00:43:35Z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